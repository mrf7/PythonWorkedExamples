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98D3" w14:textId="77777777" w:rsidR="008023C2" w:rsidRDefault="00801151" w:rsidP="008023C2">
      <w:pPr>
        <w:jc w:val="center"/>
      </w:pPr>
      <w:r>
        <w:t>Abstract</w:t>
      </w:r>
    </w:p>
    <w:p w14:paraId="347910AA" w14:textId="72713861" w:rsidR="00801151" w:rsidRDefault="004229DC" w:rsidP="008023C2">
      <w:r>
        <w:t xml:space="preserve">Over the last decade, enrollment in college-level computer science course has been rapidly increasing, </w:t>
      </w:r>
      <w:ins w:id="0" w:author="acbart" w:date="2018-04-22T15:27:00Z">
        <w:r w:rsidR="006B20D3">
          <w:t xml:space="preserve">even </w:t>
        </w:r>
      </w:ins>
      <w:r>
        <w:t>while many departments struggle to keep up with the demand for faculty</w:t>
      </w:r>
      <w:del w:id="1" w:author="acbart" w:date="2018-04-22T15:27:00Z">
        <w:r w:rsidDel="006B20D3">
          <w:delText xml:space="preserve">, </w:delText>
        </w:r>
      </w:del>
      <w:ins w:id="2" w:author="acbart" w:date="2018-04-22T15:27:00Z">
        <w:r w:rsidR="006B20D3">
          <w:t>.</w:t>
        </w:r>
        <w:r w:rsidR="006B20D3">
          <w:t xml:space="preserve"> </w:t>
        </w:r>
      </w:ins>
      <w:ins w:id="3" w:author="acbart" w:date="2018-04-22T15:32:00Z">
        <w:r w:rsidR="00A83896">
          <w:t xml:space="preserve">This imbalance limits </w:t>
        </w:r>
      </w:ins>
      <w:ins w:id="4" w:author="acbart" w:date="2018-04-22T15:27:00Z">
        <w:r w:rsidR="006B20D3">
          <w:t>students</w:t>
        </w:r>
      </w:ins>
      <w:ins w:id="5" w:author="acbart" w:date="2018-04-22T15:32:00Z">
        <w:r w:rsidR="00A83896">
          <w:t>’</w:t>
        </w:r>
      </w:ins>
      <w:ins w:id="6" w:author="acbart" w:date="2018-04-22T15:27:00Z">
        <w:r w:rsidR="006B20D3">
          <w:t xml:space="preserve"> </w:t>
        </w:r>
      </w:ins>
      <w:ins w:id="7" w:author="acbart" w:date="2018-04-22T15:32:00Z">
        <w:r w:rsidR="00A83896">
          <w:t>access to instruction</w:t>
        </w:r>
      </w:ins>
      <w:ins w:id="8" w:author="acbart" w:date="2018-04-22T15:33:00Z">
        <w:r w:rsidR="00A83896">
          <w:t xml:space="preserve">al support staff </w:t>
        </w:r>
      </w:ins>
      <w:ins w:id="9" w:author="acbart" w:date="2018-04-22T15:27:00Z">
        <w:r w:rsidR="006B20D3">
          <w:t xml:space="preserve">in </w:t>
        </w:r>
      </w:ins>
      <w:ins w:id="10" w:author="acbart" w:date="2018-04-22T15:29:00Z">
        <w:r w:rsidR="00A83896">
          <w:t xml:space="preserve">introductory </w:t>
        </w:r>
      </w:ins>
      <w:ins w:id="11" w:author="acbart" w:date="2018-04-22T15:27:00Z">
        <w:r w:rsidR="006B20D3">
          <w:t>classes</w:t>
        </w:r>
      </w:ins>
      <w:del w:id="12" w:author="acbart" w:date="2018-04-22T15:27:00Z">
        <w:r w:rsidDel="006B20D3">
          <w:delText>leading to increased class size</w:delText>
        </w:r>
      </w:del>
      <w:del w:id="13" w:author="acbart" w:date="2018-04-22T15:28:00Z">
        <w:r w:rsidDel="00A83896">
          <w:delText xml:space="preserve">. </w:delText>
        </w:r>
        <w:r w:rsidR="0037739B" w:rsidDel="00A83896">
          <w:delText xml:space="preserve">This has led </w:delText>
        </w:r>
      </w:del>
      <w:ins w:id="14" w:author="acbart" w:date="2018-04-22T15:33:00Z">
        <w:r w:rsidR="00A83896">
          <w:t>, exacerbating students’ difficulty with challenging materials</w:t>
        </w:r>
      </w:ins>
      <w:del w:id="15" w:author="acbart" w:date="2018-04-22T15:28:00Z">
        <w:r w:rsidR="0037739B" w:rsidDel="00A83896">
          <w:delText>many classes to move material online to attempt to reach students more efficiently</w:delText>
        </w:r>
      </w:del>
      <w:r w:rsidR="0037739B">
        <w:t xml:space="preserve">. </w:t>
      </w:r>
      <w:ins w:id="16" w:author="acbart" w:date="2018-04-22T15:33:00Z">
        <w:r w:rsidR="00A83896">
          <w:t xml:space="preserve">Previous research suggests that </w:t>
        </w:r>
      </w:ins>
      <w:ins w:id="17" w:author="acbart" w:date="2018-04-22T15:34:00Z">
        <w:r w:rsidR="00A83896">
          <w:t xml:space="preserve">Worked Examples – step-by-step </w:t>
        </w:r>
      </w:ins>
      <w:ins w:id="18" w:author="acbart" w:date="2018-04-22T15:35:00Z">
        <w:r w:rsidR="00A83896">
          <w:t xml:space="preserve">demonstrations of a problem type – can be an efficient </w:t>
        </w:r>
      </w:ins>
      <w:ins w:id="19" w:author="acbart" w:date="2018-04-22T15:36:00Z">
        <w:r w:rsidR="00A83896">
          <w:t>pedagogical resource for novices that scales efficiently with large courses</w:t>
        </w:r>
      </w:ins>
      <w:ins w:id="20" w:author="acbart" w:date="2018-04-22T15:38:00Z">
        <w:r w:rsidR="00DB35F0">
          <w:t xml:space="preserve">. This study sought to </w:t>
        </w:r>
      </w:ins>
      <w:del w:id="21" w:author="acbart" w:date="2018-04-22T15:38:00Z">
        <w:r w:rsidR="0037739B" w:rsidDel="00DB35F0">
          <w:delText xml:space="preserve">We sought to </w:delText>
        </w:r>
      </w:del>
      <w:r w:rsidR="0037739B">
        <w:t xml:space="preserve">determine </w:t>
      </w:r>
      <w:del w:id="22" w:author="acbart" w:date="2018-04-22T15:36:00Z">
        <w:r w:rsidR="0037739B" w:rsidDel="00A83896">
          <w:delText xml:space="preserve">if </w:delText>
        </w:r>
      </w:del>
      <w:ins w:id="23" w:author="acbart" w:date="2018-04-22T15:36:00Z">
        <w:r w:rsidR="00A83896">
          <w:t xml:space="preserve">the potential of </w:t>
        </w:r>
      </w:ins>
      <w:r w:rsidR="0037739B">
        <w:t xml:space="preserve">worked examples </w:t>
      </w:r>
      <w:ins w:id="24" w:author="acbart" w:date="2018-04-22T15:36:00Z">
        <w:r w:rsidR="00A83896">
          <w:t xml:space="preserve">to </w:t>
        </w:r>
      </w:ins>
      <w:del w:id="25" w:author="acbart" w:date="2018-04-22T15:36:00Z">
        <w:r w:rsidR="0037739B" w:rsidDel="00A83896">
          <w:delText xml:space="preserve">can be beneficial to </w:delText>
        </w:r>
      </w:del>
      <w:r w:rsidR="0037739B">
        <w:t xml:space="preserve">improve </w:t>
      </w:r>
      <w:del w:id="26" w:author="acbart" w:date="2018-04-22T15:37:00Z">
        <w:r w:rsidR="0037739B" w:rsidDel="00A83896">
          <w:delText>understanding of programming concepts</w:delText>
        </w:r>
      </w:del>
      <w:ins w:id="27" w:author="acbart" w:date="2018-04-22T15:37:00Z">
        <w:r w:rsidR="00A83896">
          <w:t>students’ programming performance</w:t>
        </w:r>
      </w:ins>
      <w:r w:rsidR="0037739B">
        <w:t>.</w:t>
      </w:r>
      <w:r w:rsidR="00761B2C">
        <w:t xml:space="preserve"> </w:t>
      </w:r>
      <w:del w:id="28" w:author="acbart" w:date="2018-04-22T15:38:00Z">
        <w:r w:rsidR="00761B2C" w:rsidDel="00DB35F0">
          <w:delText xml:space="preserve">We gathered </w:delText>
        </w:r>
      </w:del>
      <w:ins w:id="29" w:author="acbart" w:date="2018-04-22T15:38:00Z">
        <w:r w:rsidR="00DB35F0">
          <w:t xml:space="preserve">After gathering </w:t>
        </w:r>
      </w:ins>
      <w:r w:rsidR="00761B2C">
        <w:t xml:space="preserve">baseline data from </w:t>
      </w:r>
      <w:del w:id="30" w:author="acbart" w:date="2018-04-22T15:39:00Z">
        <w:r w:rsidR="00761B2C" w:rsidDel="00DB35F0">
          <w:delText xml:space="preserve">an </w:delText>
        </w:r>
      </w:del>
      <w:ins w:id="31" w:author="acbart" w:date="2018-04-22T15:39:00Z">
        <w:r w:rsidR="00DB35F0">
          <w:t xml:space="preserve">one semester of an </w:t>
        </w:r>
      </w:ins>
      <w:r w:rsidR="00761B2C">
        <w:t>introductory programming course for non-</w:t>
      </w:r>
      <w:ins w:id="32" w:author="acbart" w:date="2018-04-22T15:39:00Z">
        <w:r w:rsidR="00DB35F0">
          <w:t xml:space="preserve">Computer Science </w:t>
        </w:r>
      </w:ins>
      <w:r w:rsidR="00761B2C">
        <w:t>majors</w:t>
      </w:r>
      <w:ins w:id="33" w:author="acbart" w:date="2018-04-22T15:38:00Z">
        <w:r w:rsidR="00DB35F0">
          <w:t xml:space="preserve">, </w:t>
        </w:r>
      </w:ins>
      <w:del w:id="34" w:author="acbart" w:date="2018-04-22T15:38:00Z">
        <w:r w:rsidR="00761B2C" w:rsidDel="00DB35F0">
          <w:delText xml:space="preserve"> and selected </w:delText>
        </w:r>
      </w:del>
      <w:r w:rsidR="00761B2C">
        <w:t xml:space="preserve">several </w:t>
      </w:r>
      <w:del w:id="35" w:author="acbart" w:date="2018-04-22T15:39:00Z">
        <w:r w:rsidR="00761B2C" w:rsidDel="00DB35F0">
          <w:delText xml:space="preserve">problems </w:delText>
        </w:r>
      </w:del>
      <w:ins w:id="36" w:author="acbart" w:date="2018-04-22T15:39:00Z">
        <w:r w:rsidR="00DB35F0">
          <w:t xml:space="preserve">programming assignments </w:t>
        </w:r>
      </w:ins>
      <w:ins w:id="37" w:author="acbart" w:date="2018-04-22T15:38:00Z">
        <w:r w:rsidR="00DB35F0">
          <w:t xml:space="preserve">were </w:t>
        </w:r>
      </w:ins>
      <w:ins w:id="38" w:author="acbart" w:date="2018-04-22T15:39:00Z">
        <w:r w:rsidR="00DB35F0">
          <w:t xml:space="preserve">chosen based on their </w:t>
        </w:r>
      </w:ins>
      <w:ins w:id="39" w:author="acbart" w:date="2018-04-22T15:40:00Z">
        <w:r w:rsidR="00DB35F0">
          <w:t xml:space="preserve">perceived </w:t>
        </w:r>
      </w:ins>
      <w:ins w:id="40" w:author="acbart" w:date="2018-04-22T15:39:00Z">
        <w:r w:rsidR="00DB35F0">
          <w:t>difficulty</w:t>
        </w:r>
      </w:ins>
      <w:del w:id="41" w:author="acbart" w:date="2018-04-22T15:39:00Z">
        <w:r w:rsidR="00761B2C" w:rsidDel="00DB35F0">
          <w:delText>students struggled with</w:delText>
        </w:r>
      </w:del>
      <w:r w:rsidR="00761B2C">
        <w:t xml:space="preserve">. In the </w:t>
      </w:r>
      <w:del w:id="42" w:author="acbart" w:date="2018-04-22T15:39:00Z">
        <w:r w:rsidR="00761B2C" w:rsidDel="00DB35F0">
          <w:delText xml:space="preserve">next </w:delText>
        </w:r>
      </w:del>
      <w:ins w:id="43" w:author="acbart" w:date="2018-04-22T15:39:00Z">
        <w:r w:rsidR="00DB35F0">
          <w:t xml:space="preserve">next </w:t>
        </w:r>
      </w:ins>
      <w:r w:rsidR="00761B2C">
        <w:t>semester, each of these problems were supplemented with a worked example that parallel</w:t>
      </w:r>
      <w:ins w:id="44" w:author="acbart" w:date="2018-04-22T15:40:00Z">
        <w:r w:rsidR="00DB35F0">
          <w:t>s</w:t>
        </w:r>
      </w:ins>
      <w:r w:rsidR="00761B2C">
        <w:t xml:space="preserve"> </w:t>
      </w:r>
      <w:del w:id="45" w:author="acbart" w:date="2018-04-22T15:40:00Z">
        <w:r w:rsidR="00761B2C" w:rsidDel="00DB35F0">
          <w:delText xml:space="preserve">the concepts used in the problem as well as </w:delText>
        </w:r>
      </w:del>
      <w:r w:rsidR="00761B2C">
        <w:t>the problem’s general structure</w:t>
      </w:r>
      <w:ins w:id="46" w:author="acbart" w:date="2018-04-22T15:40:00Z">
        <w:r w:rsidR="00DB35F0">
          <w:t xml:space="preserve"> and concepts</w:t>
        </w:r>
      </w:ins>
      <w:r w:rsidR="00761B2C">
        <w:t>.</w:t>
      </w:r>
      <w:r w:rsidR="00091DBB">
        <w:t xml:space="preserve"> </w:t>
      </w:r>
      <w:ins w:id="47" w:author="acbart" w:date="2018-04-22T15:52:00Z">
        <w:r w:rsidR="003F73C0">
          <w:t xml:space="preserve">Fine-grained log data was collected of </w:t>
        </w:r>
      </w:ins>
      <w:del w:id="48" w:author="acbart" w:date="2018-04-22T15:52:00Z">
        <w:r w:rsidR="00091DBB" w:rsidDel="003F73C0">
          <w:delText xml:space="preserve">Usage </w:delText>
        </w:r>
      </w:del>
      <w:ins w:id="49" w:author="acbart" w:date="2018-04-22T15:52:00Z">
        <w:r w:rsidR="003F73C0">
          <w:t xml:space="preserve">students’ usage </w:t>
        </w:r>
      </w:ins>
      <w:ins w:id="50" w:author="acbart" w:date="2018-04-22T15:41:00Z">
        <w:r w:rsidR="00DB35F0">
          <w:t xml:space="preserve">of the Worked Examples </w:t>
        </w:r>
      </w:ins>
      <w:ins w:id="51" w:author="acbart" w:date="2018-04-22T15:52:00Z">
        <w:r w:rsidR="003F73C0">
          <w:t xml:space="preserve">and their interactions in the programming environment. Students’ completion rates, time on task, and </w:t>
        </w:r>
      </w:ins>
      <w:ins w:id="52" w:author="acbart" w:date="2018-04-22T15:53:00Z">
        <w:r w:rsidR="003F73C0">
          <w:t>execution behavior was</w:t>
        </w:r>
      </w:ins>
      <w:ins w:id="53" w:author="acbart" w:date="2018-04-22T15:52:00Z">
        <w:r w:rsidR="003F73C0">
          <w:t xml:space="preserve"> </w:t>
        </w:r>
      </w:ins>
      <w:del w:id="54" w:author="acbart" w:date="2018-04-22T15:41:00Z">
        <w:r w:rsidR="00091DBB" w:rsidDel="00DB35F0">
          <w:delText xml:space="preserve">and problem completion </w:delText>
        </w:r>
      </w:del>
      <w:del w:id="55" w:author="acbart" w:date="2018-04-22T15:52:00Z">
        <w:r w:rsidR="00091DBB" w:rsidDel="003F73C0">
          <w:delText xml:space="preserve">data was then gathered and </w:delText>
        </w:r>
      </w:del>
      <w:r w:rsidR="00091DBB">
        <w:t>compared to the previous semester to determine the effectiveness of the worked example</w:t>
      </w:r>
      <w:ins w:id="56" w:author="acbart" w:date="2018-04-22T15:53:00Z">
        <w:r w:rsidR="003F73C0">
          <w:t>s</w:t>
        </w:r>
      </w:ins>
      <w:r w:rsidR="00091DBB">
        <w:t xml:space="preserve">. </w:t>
      </w:r>
      <w:r w:rsidR="006902D1">
        <w:t xml:space="preserve">A survey was also given to students in the experimental section to gauge </w:t>
      </w:r>
      <w:del w:id="57" w:author="acbart" w:date="2018-04-22T15:26:00Z">
        <w:r w:rsidR="006902D1" w:rsidDel="006B20D3">
          <w:delText xml:space="preserve">the </w:delText>
        </w:r>
      </w:del>
      <w:ins w:id="58" w:author="acbart" w:date="2018-04-22T15:26:00Z">
        <w:r w:rsidR="006B20D3">
          <w:t>student</w:t>
        </w:r>
        <w:r w:rsidR="006B20D3">
          <w:t xml:space="preserve"> </w:t>
        </w:r>
      </w:ins>
      <w:r w:rsidR="006902D1">
        <w:t xml:space="preserve">perception of the worked examples. </w:t>
      </w:r>
      <w:ins w:id="59" w:author="acbart" w:date="2018-04-22T15:54:00Z">
        <w:r w:rsidR="003F73C0">
          <w:t xml:space="preserve">The analysis of this data suggests that students found the Worked Examples helpful, although their impact on student performance was mixed. </w:t>
        </w:r>
      </w:ins>
      <w:r w:rsidR="006902D1">
        <w:t>The results of this experiment could help teacher</w:t>
      </w:r>
      <w:ins w:id="60" w:author="acbart" w:date="2018-04-22T15:53:00Z">
        <w:r w:rsidR="003F73C0">
          <w:t>s</w:t>
        </w:r>
      </w:ins>
      <w:r w:rsidR="006902D1">
        <w:t xml:space="preserve"> develop online material for introductory classes more efficiently</w:t>
      </w:r>
      <w:ins w:id="61" w:author="acbart" w:date="2018-04-22T15:53:00Z">
        <w:r w:rsidR="003F73C0">
          <w:t>,</w:t>
        </w:r>
      </w:ins>
      <w:r w:rsidR="006902D1">
        <w:t xml:space="preserve"> </w:t>
      </w:r>
      <w:del w:id="62" w:author="acbart" w:date="2018-04-22T15:53:00Z">
        <w:r w:rsidR="006902D1" w:rsidDel="003F73C0">
          <w:delText xml:space="preserve">to </w:delText>
        </w:r>
      </w:del>
      <w:ins w:id="63" w:author="acbart" w:date="2018-04-22T15:55:00Z">
        <w:r w:rsidR="003F73C0">
          <w:t>but also motivates further investigations into the impact of Worked Examples to support learners.</w:t>
        </w:r>
      </w:ins>
      <w:bookmarkStart w:id="64" w:name="_GoBack"/>
      <w:bookmarkEnd w:id="64"/>
      <w:del w:id="65" w:author="acbart" w:date="2018-04-22T15:55:00Z">
        <w:r w:rsidR="006902D1" w:rsidDel="003F73C0">
          <w:delText xml:space="preserve">alleviate the pressure of growing class sizes. </w:delText>
        </w:r>
      </w:del>
    </w:p>
    <w:sectPr w:rsidR="0080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cbart">
    <w15:presenceInfo w15:providerId="None" w15:userId="acb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B"/>
    <w:rsid w:val="00091DBB"/>
    <w:rsid w:val="0037739B"/>
    <w:rsid w:val="003F73C0"/>
    <w:rsid w:val="004229DC"/>
    <w:rsid w:val="006902D1"/>
    <w:rsid w:val="006B20D3"/>
    <w:rsid w:val="00761B2C"/>
    <w:rsid w:val="00801151"/>
    <w:rsid w:val="008023C2"/>
    <w:rsid w:val="008A1E4B"/>
    <w:rsid w:val="009E470F"/>
    <w:rsid w:val="00A83896"/>
    <w:rsid w:val="00DB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E4AD"/>
  <w15:chartTrackingRefBased/>
  <w15:docId w15:val="{1F7E4CF3-F7A3-417B-8C7B-6E70D0DD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Friend, Michael</dc:creator>
  <cp:keywords/>
  <dc:description/>
  <cp:lastModifiedBy>acbart</cp:lastModifiedBy>
  <cp:revision>7</cp:revision>
  <dcterms:created xsi:type="dcterms:W3CDTF">2018-04-19T07:44:00Z</dcterms:created>
  <dcterms:modified xsi:type="dcterms:W3CDTF">2018-04-22T19:55:00Z</dcterms:modified>
</cp:coreProperties>
</file>